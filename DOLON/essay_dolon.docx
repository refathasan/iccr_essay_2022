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CEA6" w14:textId="2C600065" w:rsidR="009817AF" w:rsidRPr="00AF6773" w:rsidRDefault="00AF6773" w:rsidP="00BA6375">
      <w:pPr>
        <w:jc w:val="both"/>
      </w:pPr>
      <w:r w:rsidRPr="00AF6773">
        <w:rPr>
          <w:rFonts w:ascii="Times New Roman" w:hAnsi="Times New Roman" w:cs="Times New Roman"/>
        </w:rPr>
        <w:t xml:space="preserve">Problem is a universal word. As a human, we have to face universality every day. This problem-solving ability pulls out the better version of ours. On my level, the problem I want to solve is the air pollution problem of the city where I live. Dhaka is one of the most polluted cities in the world. As per the Environmental Performance Index for Air Quality, Bangladesh ranked 166 out of 180 in 2020. But these numbers do not illustrate the actual hazardous condition of air quality in the capital city. On January 19, 2022, its air quality index scored 269. It was the unhealthiest air quality of a place at that time in the world. My personal goal is to solve or mitigate this air pollution problem. It absorbs 3.3 percent of the global GDP. In the case of Bangladesh, it sponges up 5 percent of the total GDP. This number is greater than the international perspective. Every year 96000 premature death are reported due to air pollution in Bangladesh. As a respiratory disease patient, I am also the victim of it. The air pollution problem has personal importance to me. From my point of view, this problem has not any straightforward solutions. A cluster of different problems is interconnecting with the issue. Firstly, Dhaka is a densely populated city. Bangladesh follows a centralized administrative model. All the important government offices and organizations are located in Dhaka. So, transportation plays a major role in this city. For transportation, a large number of fossil fuels are burnt, </w:t>
      </w:r>
      <w:proofErr w:type="gramStart"/>
      <w:r w:rsidRPr="00AF6773">
        <w:rPr>
          <w:rFonts w:ascii="Times New Roman" w:hAnsi="Times New Roman" w:cs="Times New Roman"/>
        </w:rPr>
        <w:t>To</w:t>
      </w:r>
      <w:proofErr w:type="gramEnd"/>
      <w:r w:rsidRPr="00AF6773">
        <w:rPr>
          <w:rFonts w:ascii="Times New Roman" w:hAnsi="Times New Roman" w:cs="Times New Roman"/>
        </w:rPr>
        <w:t xml:space="preserve"> reduce the consumption of fossil fuel in this city reducing the number of citizens and decentralization is one of the key solutions. Bangladesh needs to transfer its capital to another place or have distributed its administrative and economic load in different parts. Secondly, promoting non-motorized or electric vehicles in the city road as the mode of communication. A rickshaw is the most common human-powered non-motorized vehicle in Dhaka. In many parts of Dhaka, rickshaws are not allowed due to their slow speed. In these places, electrically charged vehicles can replace fossil fuel-operated transportation.</w:t>
      </w:r>
    </w:p>
    <w:sectPr w:rsidR="009817AF" w:rsidRPr="00AF6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91"/>
    <w:rsid w:val="000451FE"/>
    <w:rsid w:val="000D30B4"/>
    <w:rsid w:val="000D4891"/>
    <w:rsid w:val="0014111B"/>
    <w:rsid w:val="001C1D93"/>
    <w:rsid w:val="002155F9"/>
    <w:rsid w:val="002265B7"/>
    <w:rsid w:val="00326536"/>
    <w:rsid w:val="00425D78"/>
    <w:rsid w:val="00484EDA"/>
    <w:rsid w:val="004B76EB"/>
    <w:rsid w:val="004E3E96"/>
    <w:rsid w:val="005813A5"/>
    <w:rsid w:val="006E0398"/>
    <w:rsid w:val="00774115"/>
    <w:rsid w:val="007A6A80"/>
    <w:rsid w:val="00904242"/>
    <w:rsid w:val="009817AF"/>
    <w:rsid w:val="0098476E"/>
    <w:rsid w:val="009A1EF2"/>
    <w:rsid w:val="009B0457"/>
    <w:rsid w:val="00A63A43"/>
    <w:rsid w:val="00A96E50"/>
    <w:rsid w:val="00AF6773"/>
    <w:rsid w:val="00B93181"/>
    <w:rsid w:val="00BA6375"/>
    <w:rsid w:val="00BE665A"/>
    <w:rsid w:val="00CA0687"/>
    <w:rsid w:val="00D439FE"/>
    <w:rsid w:val="00D57944"/>
    <w:rsid w:val="00D7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FA97"/>
  <w15:chartTrackingRefBased/>
  <w15:docId w15:val="{06E30DF1-3346-43FE-B780-FB694788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15</cp:revision>
  <dcterms:created xsi:type="dcterms:W3CDTF">2022-03-04T07:38:00Z</dcterms:created>
  <dcterms:modified xsi:type="dcterms:W3CDTF">2022-03-04T13:28:00Z</dcterms:modified>
</cp:coreProperties>
</file>